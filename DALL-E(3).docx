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F2BE" w14:textId="6E04FB24" w:rsidR="00081873" w:rsidRDefault="00C23E67" w:rsidP="00C23E67">
      <w:pPr>
        <w:pStyle w:val="Title"/>
        <w:jc w:val="center"/>
        <w:rPr>
          <w:rFonts w:ascii="Times New Roman" w:hAnsi="Times New Roman" w:cs="Times New Roman"/>
        </w:rPr>
      </w:pPr>
      <w:commentRangeStart w:id="0"/>
      <w:r w:rsidRPr="00C23E67">
        <w:rPr>
          <w:rFonts w:ascii="Times New Roman" w:hAnsi="Times New Roman" w:cs="Times New Roman"/>
        </w:rPr>
        <w:t>DALL-E</w:t>
      </w:r>
      <w:commentRangeEnd w:id="0"/>
      <w:r w:rsidR="008F6EBA">
        <w:rPr>
          <w:rStyle w:val="CommentReference"/>
          <w:rFonts w:asciiTheme="minorHAnsi" w:eastAsiaTheme="minorEastAsia" w:hAnsiTheme="minorHAnsi" w:cstheme="minorBidi"/>
          <w:spacing w:val="0"/>
          <w:kern w:val="0"/>
        </w:rPr>
        <w:commentReference w:id="0"/>
      </w:r>
    </w:p>
    <w:sdt>
      <w:sdtPr>
        <w:rPr>
          <w:rFonts w:ascii="Times New Roman" w:hAnsi="Times New Roman" w:cs="Times New Roman"/>
          <w:sz w:val="24"/>
          <w:szCs w:val="24"/>
        </w:rPr>
        <w:alias w:val="Author"/>
        <w:tag w:val=""/>
        <w:id w:val="944270941"/>
        <w:placeholder>
          <w:docPart w:val="4F7983134A6A40F89E93B7A270BCE174"/>
        </w:placeholder>
        <w:dataBinding w:prefixMappings="xmlns:ns0='http://purl.org/dc/elements/1.1/' xmlns:ns1='http://schemas.openxmlformats.org/package/2006/metadata/core-properties' " w:xpath="/ns1:coreProperties[1]/ns0:creator[1]" w:storeItemID="{6C3C8BC8-F283-45AE-878A-BAB7291924A1}"/>
        <w:text/>
      </w:sdtPr>
      <w:sdtContent>
        <w:p w14:paraId="337F1B37" w14:textId="2DAB9D13" w:rsidR="00C23E67" w:rsidRPr="00C23E67" w:rsidRDefault="00C23E67" w:rsidP="00C23E67">
          <w:pPr>
            <w:jc w:val="center"/>
            <w:rPr>
              <w:rFonts w:ascii="Times New Roman" w:hAnsi="Times New Roman" w:cs="Times New Roman"/>
              <w:sz w:val="24"/>
              <w:szCs w:val="24"/>
            </w:rPr>
          </w:pPr>
          <w:r w:rsidRPr="00C23E67">
            <w:rPr>
              <w:rFonts w:ascii="Times New Roman" w:hAnsi="Times New Roman" w:cs="Times New Roman"/>
              <w:sz w:val="24"/>
              <w:szCs w:val="24"/>
            </w:rPr>
            <w:t>Anton Wallentin Delgado</w:t>
          </w:r>
        </w:p>
      </w:sdtContent>
    </w:sdt>
    <w:p w14:paraId="6A1C3954" w14:textId="13D3C723" w:rsidR="00C23E67" w:rsidRDefault="00C23E67" w:rsidP="00C23E67">
      <w:pPr>
        <w:rPr>
          <w:rFonts w:ascii="Times New Roman" w:hAnsi="Times New Roman" w:cs="Times New Roman"/>
          <w:sz w:val="24"/>
          <w:szCs w:val="24"/>
        </w:rPr>
      </w:pPr>
      <w:r>
        <w:rPr>
          <w:rFonts w:ascii="Times New Roman" w:hAnsi="Times New Roman" w:cs="Times New Roman"/>
          <w:sz w:val="24"/>
          <w:szCs w:val="24"/>
        </w:rPr>
        <w:t xml:space="preserve">   </w:t>
      </w:r>
      <w:r w:rsidRPr="00C23E67">
        <w:rPr>
          <w:rFonts w:ascii="Times New Roman" w:hAnsi="Times New Roman" w:cs="Times New Roman"/>
          <w:sz w:val="24"/>
          <w:szCs w:val="24"/>
        </w:rPr>
        <w:t>Uno de los grandes avances en la tecnología de la IA viene siendo, DALL-E</w:t>
      </w:r>
      <w:ins w:id="1" w:author="Jose F Vega Riveros" w:date="2024-02-07T18:27:00Z">
        <w:r w:rsidR="00DB3882">
          <w:rPr>
            <w:rFonts w:ascii="Times New Roman" w:hAnsi="Times New Roman" w:cs="Times New Roman"/>
            <w:sz w:val="24"/>
            <w:szCs w:val="24"/>
          </w:rPr>
          <w:t>,</w:t>
        </w:r>
      </w:ins>
      <w:r w:rsidRPr="00C23E67">
        <w:rPr>
          <w:rFonts w:ascii="Times New Roman" w:hAnsi="Times New Roman" w:cs="Times New Roman"/>
          <w:sz w:val="24"/>
          <w:szCs w:val="24"/>
        </w:rPr>
        <w:t xml:space="preserve"> el cual es un sistema de inteligencia artificial desarrollado por OpenAI, que a diferencia de </w:t>
      </w:r>
      <w:proofErr w:type="spellStart"/>
      <w:r w:rsidRPr="00C23E67">
        <w:rPr>
          <w:rFonts w:ascii="Times New Roman" w:hAnsi="Times New Roman" w:cs="Times New Roman"/>
          <w:sz w:val="24"/>
          <w:szCs w:val="24"/>
        </w:rPr>
        <w:t>ChatGPT</w:t>
      </w:r>
      <w:proofErr w:type="spellEnd"/>
      <w:ins w:id="2" w:author="Jose F Vega Riveros" w:date="2024-02-07T18:28:00Z">
        <w:r w:rsidR="00DB3882">
          <w:rPr>
            <w:rFonts w:ascii="Times New Roman" w:hAnsi="Times New Roman" w:cs="Times New Roman"/>
            <w:sz w:val="24"/>
            <w:szCs w:val="24"/>
          </w:rPr>
          <w:t>,</w:t>
        </w:r>
      </w:ins>
      <w:r w:rsidRPr="00C23E67">
        <w:rPr>
          <w:rFonts w:ascii="Times New Roman" w:hAnsi="Times New Roman" w:cs="Times New Roman"/>
          <w:sz w:val="24"/>
          <w:szCs w:val="24"/>
        </w:rPr>
        <w:t xml:space="preserve"> el cual se basa en el procesamiento del lenguaje natural (NLP) y es un modelo de lenguaje generativo, lo que significa que esta diseñado para entender y generar texto en respuesta a las entradas de texto que recibe, </w:t>
      </w:r>
      <w:r>
        <w:rPr>
          <w:rFonts w:ascii="Times New Roman" w:hAnsi="Times New Roman" w:cs="Times New Roman"/>
          <w:sz w:val="24"/>
          <w:szCs w:val="24"/>
        </w:rPr>
        <w:t>DALL-E</w:t>
      </w:r>
      <w:r w:rsidRPr="00C23E67">
        <w:rPr>
          <w:rFonts w:ascii="Times New Roman" w:hAnsi="Times New Roman" w:cs="Times New Roman"/>
          <w:sz w:val="24"/>
          <w:szCs w:val="24"/>
        </w:rPr>
        <w:t xml:space="preserve"> se basa en modelos de lenguaje grandes (LLM) multimodal. </w:t>
      </w:r>
      <w:del w:id="3" w:author="Jose F Vega Riveros" w:date="2024-02-07T18:30:00Z">
        <w:r w:rsidRPr="00C23E67" w:rsidDel="00DB3882">
          <w:rPr>
            <w:rFonts w:ascii="Times New Roman" w:hAnsi="Times New Roman" w:cs="Times New Roman"/>
            <w:sz w:val="24"/>
            <w:szCs w:val="24"/>
          </w:rPr>
          <w:delText>El cual</w:delText>
        </w:r>
      </w:del>
      <w:ins w:id="4" w:author="Jose F Vega Riveros" w:date="2024-02-07T18:30:00Z">
        <w:r w:rsidR="00DB3882">
          <w:rPr>
            <w:rFonts w:ascii="Times New Roman" w:hAnsi="Times New Roman" w:cs="Times New Roman"/>
            <w:sz w:val="24"/>
            <w:szCs w:val="24"/>
          </w:rPr>
          <w:t>DALL-E</w:t>
        </w:r>
      </w:ins>
      <w:r w:rsidRPr="00C23E67">
        <w:rPr>
          <w:rFonts w:ascii="Times New Roman" w:hAnsi="Times New Roman" w:cs="Times New Roman"/>
          <w:sz w:val="24"/>
          <w:szCs w:val="24"/>
        </w:rPr>
        <w:t xml:space="preserve"> puede entender, interpretar y generar o actuar sobre múltiples tipos de datos de entrada, como texto, imágenes, audio y video</w:t>
      </w:r>
      <w:sdt>
        <w:sdtPr>
          <w:rPr>
            <w:rFonts w:ascii="Times New Roman" w:hAnsi="Times New Roman" w:cs="Times New Roman"/>
            <w:sz w:val="24"/>
            <w:szCs w:val="24"/>
          </w:rPr>
          <w:id w:val="47988795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Tim23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[1]</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Este sistema toma su nombre de la combinación del famoso pintor Salvador Dalí y el personaje WALL-E de Pixar, reflejando sus capacidades artísticas y su naturaleza de IA. DALL-E</w:t>
      </w:r>
      <w:ins w:id="5" w:author="Jose F Vega Riveros" w:date="2024-02-07T18:31:00Z">
        <w:r w:rsidR="00DB3882">
          <w:rPr>
            <w:rFonts w:ascii="Times New Roman" w:hAnsi="Times New Roman" w:cs="Times New Roman"/>
            <w:sz w:val="24"/>
            <w:szCs w:val="24"/>
          </w:rPr>
          <w:t xml:space="preserve"> y</w:t>
        </w:r>
      </w:ins>
      <w:r w:rsidRPr="00C23E67">
        <w:rPr>
          <w:rFonts w:ascii="Times New Roman" w:hAnsi="Times New Roman" w:cs="Times New Roman"/>
          <w:sz w:val="24"/>
          <w:szCs w:val="24"/>
        </w:rPr>
        <w:t xml:space="preserve"> tiene como propósito principal cerrar la brecha entre la comprensión del lenguaje natural y la representación visual, permitiendo a los usuarios describir imágenes deseadas en texto y generando visuales que coincidan con esas descripciones. Lo que lo hace notable es su capacidad para converger los campos del modelado de lenguaje e imagen en una manera sin precedentes, brindando una visión del futuro del contenido visual generado por IA. DALL-E utiliza un modelo de aprendizaje profundo basado en GPT-3, destacado por su </w:t>
      </w:r>
      <w:commentRangeStart w:id="6"/>
      <w:r w:rsidRPr="00C23E67">
        <w:rPr>
          <w:rFonts w:ascii="Times New Roman" w:hAnsi="Times New Roman" w:cs="Times New Roman"/>
          <w:sz w:val="24"/>
          <w:szCs w:val="24"/>
        </w:rPr>
        <w:t>capacidad de comprensión del lenguaje natural</w:t>
      </w:r>
      <w:commentRangeEnd w:id="6"/>
      <w:r w:rsidR="00DB3882">
        <w:rPr>
          <w:rStyle w:val="CommentReference"/>
        </w:rPr>
        <w:commentReference w:id="6"/>
      </w:r>
      <w:r w:rsidRPr="00C23E67">
        <w:rPr>
          <w:rFonts w:ascii="Times New Roman" w:hAnsi="Times New Roman" w:cs="Times New Roman"/>
          <w:sz w:val="24"/>
          <w:szCs w:val="24"/>
        </w:rPr>
        <w:t xml:space="preserve">, y emplea una variante de la arquitectura “Transformer”. Se entrenó con un vasto conjunto de datos de pares de texto e imagen de internet, aprendiendo a asociar descripciones textuales con representaciones visuales correspondientes. A diferencia de los modelos de generación de imágenes tradicionales, DALL-E puede producir una amplia gama de imágenes basadas en el texto proporcionado, mostrando un nivel impresionante de generalización y </w:t>
      </w:r>
      <w:commentRangeStart w:id="7"/>
      <w:r w:rsidRPr="00C23E67">
        <w:rPr>
          <w:rFonts w:ascii="Times New Roman" w:hAnsi="Times New Roman" w:cs="Times New Roman"/>
          <w:sz w:val="24"/>
          <w:szCs w:val="24"/>
        </w:rPr>
        <w:t>creatividad</w:t>
      </w:r>
      <w:commentRangeEnd w:id="7"/>
      <w:r w:rsidR="00DB3882">
        <w:rPr>
          <w:rStyle w:val="CommentReference"/>
        </w:rPr>
        <w:commentReference w:id="7"/>
      </w:r>
      <w:r w:rsidRPr="00C23E67">
        <w:rPr>
          <w:rFonts w:ascii="Times New Roman" w:hAnsi="Times New Roman" w:cs="Times New Roman"/>
          <w:sz w:val="24"/>
          <w:szCs w:val="24"/>
        </w:rPr>
        <w:t xml:space="preserve">. Las aplicaciones de DALL-E son variadas, incluyendo diseño gráfico, publicidad, juegos, entretenimiento, comercio electrónico, educación, investigación y arte. Sin embargo, todo no es perfecto, DALL-E enfrenta desafíos como la generación coherente de imágenes, control de calidad de imagen, sesgos en los conjuntos de datos, cuestiones de derechos de autor y </w:t>
      </w:r>
      <w:ins w:id="8" w:author="Jose F Vega Riveros" w:date="2024-02-07T18:37:00Z">
        <w:r w:rsidR="00DB3882">
          <w:rPr>
            <w:rFonts w:ascii="Times New Roman" w:hAnsi="Times New Roman" w:cs="Times New Roman"/>
            <w:sz w:val="24"/>
            <w:szCs w:val="24"/>
          </w:rPr>
          <w:t xml:space="preserve">altos </w:t>
        </w:r>
      </w:ins>
      <w:r w:rsidRPr="00C23E67">
        <w:rPr>
          <w:rFonts w:ascii="Times New Roman" w:hAnsi="Times New Roman" w:cs="Times New Roman"/>
          <w:sz w:val="24"/>
          <w:szCs w:val="24"/>
        </w:rPr>
        <w:t>requerimientos computacionales. Además, existen limitaciones en su capacidad para generar imágenes altamente detalladas y la consistencia en la generación de imágenes basada en variaciones textuales mínimas. También se plantean preocupaciones éticas relacionadas con la posibilidad de generar contenido inapropiado o dañino y el impacto en los trabajos en la industria creativa</w:t>
      </w:r>
      <w:sdt>
        <w:sdtPr>
          <w:rPr>
            <w:rFonts w:ascii="Times New Roman" w:hAnsi="Times New Roman" w:cs="Times New Roman"/>
            <w:sz w:val="24"/>
            <w:szCs w:val="24"/>
          </w:rPr>
          <w:id w:val="-1213576485"/>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Rob23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[2]</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xml:space="preserve">. Indagando </w:t>
      </w:r>
      <w:del w:id="9" w:author="Jose F Vega Riveros" w:date="2024-02-07T18:38:00Z">
        <w:r w:rsidRPr="00C23E67" w:rsidDel="008F6EBA">
          <w:rPr>
            <w:rFonts w:ascii="Times New Roman" w:hAnsi="Times New Roman" w:cs="Times New Roman"/>
            <w:sz w:val="24"/>
            <w:szCs w:val="24"/>
          </w:rPr>
          <w:delText xml:space="preserve">mas </w:delText>
        </w:r>
      </w:del>
      <w:ins w:id="10" w:author="Jose F Vega Riveros" w:date="2024-02-07T18:38:00Z">
        <w:r w:rsidR="008F6EBA" w:rsidRPr="00C23E67">
          <w:rPr>
            <w:rFonts w:ascii="Times New Roman" w:hAnsi="Times New Roman" w:cs="Times New Roman"/>
            <w:sz w:val="24"/>
            <w:szCs w:val="24"/>
          </w:rPr>
          <w:t>m</w:t>
        </w:r>
        <w:r w:rsidR="008F6EBA">
          <w:rPr>
            <w:rFonts w:ascii="Times New Roman" w:hAnsi="Times New Roman" w:cs="Times New Roman"/>
            <w:sz w:val="24"/>
            <w:szCs w:val="24"/>
          </w:rPr>
          <w:t>á</w:t>
        </w:r>
        <w:r w:rsidR="008F6EBA" w:rsidRPr="00C23E67">
          <w:rPr>
            <w:rFonts w:ascii="Times New Roman" w:hAnsi="Times New Roman" w:cs="Times New Roman"/>
            <w:sz w:val="24"/>
            <w:szCs w:val="24"/>
          </w:rPr>
          <w:t xml:space="preserve">s </w:t>
        </w:r>
      </w:ins>
      <w:del w:id="11" w:author="Jose F Vega Riveros" w:date="2024-02-07T18:38:00Z">
        <w:r w:rsidRPr="00C23E67" w:rsidDel="008F6EBA">
          <w:rPr>
            <w:rFonts w:ascii="Times New Roman" w:hAnsi="Times New Roman" w:cs="Times New Roman"/>
            <w:sz w:val="24"/>
            <w:szCs w:val="24"/>
          </w:rPr>
          <w:delText xml:space="preserve">con </w:delText>
        </w:r>
      </w:del>
      <w:ins w:id="12" w:author="Jose F Vega Riveros" w:date="2024-02-07T18:38:00Z">
        <w:r w:rsidR="008F6EBA">
          <w:rPr>
            <w:rFonts w:ascii="Times New Roman" w:hAnsi="Times New Roman" w:cs="Times New Roman"/>
            <w:sz w:val="24"/>
            <w:szCs w:val="24"/>
          </w:rPr>
          <w:t>sobre</w:t>
        </w:r>
        <w:r w:rsidR="008F6EBA" w:rsidRPr="00C23E67">
          <w:rPr>
            <w:rFonts w:ascii="Times New Roman" w:hAnsi="Times New Roman" w:cs="Times New Roman"/>
            <w:sz w:val="24"/>
            <w:szCs w:val="24"/>
          </w:rPr>
          <w:t xml:space="preserve"> </w:t>
        </w:r>
      </w:ins>
      <w:r w:rsidRPr="00C23E67">
        <w:rPr>
          <w:rFonts w:ascii="Times New Roman" w:hAnsi="Times New Roman" w:cs="Times New Roman"/>
          <w:sz w:val="24"/>
          <w:szCs w:val="24"/>
        </w:rPr>
        <w:t xml:space="preserve">este último punto, las opiniones están muy divididas ya que algunos ven esta tecnología como una herramienta útil que puede fomentar la creatividad, mientras que otros temen por la pérdida de sus empleos. Además, se discute la cuestión de la </w:t>
      </w:r>
      <w:commentRangeStart w:id="13"/>
      <w:r w:rsidRPr="00C23E67">
        <w:rPr>
          <w:rFonts w:ascii="Times New Roman" w:hAnsi="Times New Roman" w:cs="Times New Roman"/>
          <w:sz w:val="24"/>
          <w:szCs w:val="24"/>
        </w:rPr>
        <w:t>propiedad intelectual de las imágenes generadas por IA</w:t>
      </w:r>
      <w:commentRangeEnd w:id="13"/>
      <w:r w:rsidR="008F6EBA">
        <w:rPr>
          <w:rStyle w:val="CommentReference"/>
        </w:rPr>
        <w:commentReference w:id="13"/>
      </w:r>
      <w:r w:rsidRPr="00C23E67">
        <w:rPr>
          <w:rFonts w:ascii="Times New Roman" w:hAnsi="Times New Roman" w:cs="Times New Roman"/>
          <w:sz w:val="24"/>
          <w:szCs w:val="24"/>
        </w:rPr>
        <w:t>, planteando preguntas sobre quién posee los derechos de autor de tales imágenes: si los programadores detrás de la tecnología, los usuarios que proporcionan las indicaciones, o una combinación de ambos</w:t>
      </w:r>
      <w:sdt>
        <w:sdtPr>
          <w:rPr>
            <w:rFonts w:ascii="Times New Roman" w:hAnsi="Times New Roman" w:cs="Times New Roman"/>
            <w:sz w:val="24"/>
            <w:szCs w:val="24"/>
          </w:rPr>
          <w:id w:val="-524490026"/>
          <w:citation/>
        </w:sdtPr>
        <w:sdtContent>
          <w:r>
            <w:rPr>
              <w:rFonts w:ascii="Times New Roman" w:hAnsi="Times New Roman" w:cs="Times New Roman"/>
              <w:sz w:val="24"/>
              <w:szCs w:val="24"/>
            </w:rPr>
            <w:fldChar w:fldCharType="begin"/>
          </w:r>
          <w:r w:rsidRPr="00C23E67">
            <w:rPr>
              <w:rFonts w:ascii="Times New Roman" w:hAnsi="Times New Roman" w:cs="Times New Roman"/>
              <w:sz w:val="24"/>
              <w:szCs w:val="24"/>
              <w:lang w:val="es-ES"/>
            </w:rPr>
            <w:instrText xml:space="preserve"> CITATION DEX22 \l 1033 </w:instrText>
          </w:r>
          <w:r>
            <w:rPr>
              <w:rFonts w:ascii="Times New Roman" w:hAnsi="Times New Roman" w:cs="Times New Roman"/>
              <w:sz w:val="24"/>
              <w:szCs w:val="24"/>
            </w:rPr>
            <w:fldChar w:fldCharType="separate"/>
          </w:r>
          <w:r w:rsidRPr="00C23E67">
            <w:rPr>
              <w:rFonts w:ascii="Times New Roman" w:hAnsi="Times New Roman" w:cs="Times New Roman"/>
              <w:noProof/>
              <w:sz w:val="24"/>
              <w:szCs w:val="24"/>
              <w:lang w:val="es-ES"/>
            </w:rPr>
            <w:t xml:space="preserve"> [3]</w:t>
          </w:r>
          <w:r>
            <w:rPr>
              <w:rFonts w:ascii="Times New Roman" w:hAnsi="Times New Roman" w:cs="Times New Roman"/>
              <w:sz w:val="24"/>
              <w:szCs w:val="24"/>
            </w:rPr>
            <w:fldChar w:fldCharType="end"/>
          </w:r>
        </w:sdtContent>
      </w:sdt>
      <w:r w:rsidRPr="00C23E67">
        <w:rPr>
          <w:rFonts w:ascii="Times New Roman" w:hAnsi="Times New Roman" w:cs="Times New Roman"/>
          <w:sz w:val="24"/>
          <w:szCs w:val="24"/>
        </w:rPr>
        <w:t>. Aunque enfrenta obstáculos y restricciones, el porvenir de DALL-E se muestra alentador, abriendo el camino a avances en la creación de imágenes y la cooperación entre diversas disciplinas para ampliar su uso en el mundo real. DALL-E se destaca como un modelo ejemplar y vanguardista en la tecnología de conversión de texto a imagen mediante inteligencia artificial, ofreciendo amplias oportunidades para transformar la manera en que producimos y adaptamos contenido visual.</w:t>
      </w:r>
    </w:p>
    <w:p w14:paraId="67EB1495" w14:textId="77777777" w:rsidR="00C23E67" w:rsidRDefault="00C23E67" w:rsidP="00C23E67">
      <w:pPr>
        <w:rPr>
          <w:rFonts w:ascii="Times New Roman" w:hAnsi="Times New Roman" w:cs="Times New Roman"/>
          <w:sz w:val="24"/>
          <w:szCs w:val="24"/>
        </w:rPr>
      </w:pPr>
    </w:p>
    <w:p w14:paraId="66963D95" w14:textId="0743997E" w:rsidR="00C23E67" w:rsidRDefault="00C23E67" w:rsidP="00C23E67">
      <w:pPr>
        <w:rPr>
          <w:rFonts w:ascii="Times New Roman" w:hAnsi="Times New Roman" w:cs="Times New Roman"/>
          <w:sz w:val="24"/>
          <w:szCs w:val="24"/>
        </w:rPr>
      </w:pPr>
      <w:commentRangeStart w:id="14"/>
      <w:r>
        <w:rPr>
          <w:rFonts w:ascii="Times New Roman" w:hAnsi="Times New Roman" w:cs="Times New Roman"/>
          <w:sz w:val="24"/>
          <w:szCs w:val="24"/>
        </w:rPr>
        <w:t>Para culminar, añadí una última referencia sobre unos datos estadísticos sobre la IA que me parecieron muy interesantes y de suma importancia</w:t>
      </w:r>
      <w:commentRangeEnd w:id="14"/>
      <w:r w:rsidR="008F6EBA">
        <w:rPr>
          <w:rStyle w:val="CommentReference"/>
        </w:rPr>
        <w:commentReference w:id="14"/>
      </w:r>
      <w:sdt>
        <w:sdtPr>
          <w:rPr>
            <w:rFonts w:ascii="Times New Roman" w:hAnsi="Times New Roman" w:cs="Times New Roman"/>
            <w:sz w:val="24"/>
            <w:szCs w:val="24"/>
          </w:rPr>
          <w:id w:val="144086760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CITATION Kat23 \l 1033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C23E67">
            <w:rPr>
              <w:rFonts w:ascii="Times New Roman" w:hAnsi="Times New Roman" w:cs="Times New Roman"/>
              <w:noProof/>
              <w:sz w:val="24"/>
              <w:szCs w:val="24"/>
              <w:lang w:val="es-ES"/>
            </w:rPr>
            <w:t>[4]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6852423" w14:textId="77777777" w:rsidR="00C23E67" w:rsidRDefault="00C23E67" w:rsidP="00C23E67">
      <w:pPr>
        <w:rPr>
          <w:rFonts w:ascii="Times New Roman" w:hAnsi="Times New Roman" w:cs="Times New Roman"/>
          <w:sz w:val="24"/>
          <w:szCs w:val="24"/>
        </w:rPr>
      </w:pPr>
    </w:p>
    <w:sdt>
      <w:sdtPr>
        <w:rPr>
          <w:rFonts w:asciiTheme="minorHAnsi" w:eastAsiaTheme="minorEastAsia" w:hAnsiTheme="minorHAnsi" w:cstheme="minorBidi"/>
          <w:color w:val="auto"/>
          <w:sz w:val="22"/>
          <w:szCs w:val="22"/>
        </w:rPr>
        <w:id w:val="1889378736"/>
        <w:docPartObj>
          <w:docPartGallery w:val="Bibliographies"/>
          <w:docPartUnique/>
        </w:docPartObj>
      </w:sdtPr>
      <w:sdtContent>
        <w:p w14:paraId="2E9E4E11" w14:textId="140D905F" w:rsidR="00C23E67" w:rsidRPr="00C23E67" w:rsidRDefault="00C23E67">
          <w:pPr>
            <w:pStyle w:val="Heading1"/>
            <w:rPr>
              <w:rFonts w:ascii="Times New Roman" w:hAnsi="Times New Roman" w:cs="Times New Roman"/>
              <w:color w:val="000000" w:themeColor="text1"/>
            </w:rPr>
          </w:pPr>
          <w:r w:rsidRPr="00C23E67">
            <w:rPr>
              <w:rFonts w:ascii="Times New Roman" w:hAnsi="Times New Roman" w:cs="Times New Roman"/>
              <w:color w:val="000000" w:themeColor="text1"/>
            </w:rPr>
            <w:t>Referenc</w:t>
          </w:r>
          <w:r>
            <w:rPr>
              <w:rFonts w:ascii="Times New Roman" w:hAnsi="Times New Roman" w:cs="Times New Roman"/>
              <w:color w:val="000000" w:themeColor="text1"/>
            </w:rPr>
            <w:t>ias</w:t>
          </w:r>
        </w:p>
        <w:sdt>
          <w:sdtPr>
            <w:rPr>
              <w:rFonts w:ascii="Times New Roman" w:hAnsi="Times New Roman" w:cs="Times New Roman"/>
            </w:rPr>
            <w:id w:val="-573587230"/>
            <w:bibliography/>
          </w:sdtPr>
          <w:sdtEndPr>
            <w:rPr>
              <w:rFonts w:asciiTheme="minorHAnsi" w:hAnsiTheme="minorHAnsi" w:cstheme="minorBidi"/>
            </w:rPr>
          </w:sdtEndPr>
          <w:sdtContent>
            <w:p w14:paraId="3A31F9D9" w14:textId="77777777" w:rsidR="00C23E67" w:rsidRPr="00C23E67" w:rsidRDefault="00C23E67">
              <w:pPr>
                <w:rPr>
                  <w:rFonts w:ascii="Times New Roman" w:hAnsi="Times New Roman" w:cs="Times New Roman"/>
                  <w:noProof/>
                  <w:lang/>
                </w:rPr>
              </w:pPr>
              <w:r w:rsidRPr="00C23E67">
                <w:rPr>
                  <w:rFonts w:ascii="Times New Roman" w:hAnsi="Times New Roman" w:cs="Times New Roman"/>
                </w:rPr>
                <w:fldChar w:fldCharType="begin"/>
              </w:r>
              <w:r w:rsidRPr="00C23E67">
                <w:rPr>
                  <w:rFonts w:ascii="Times New Roman" w:hAnsi="Times New Roman" w:cs="Times New Roman"/>
                </w:rPr>
                <w:instrText xml:space="preserve"> BIBLIOGRAPHY </w:instrText>
              </w:r>
              <w:r w:rsidRPr="00C23E6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028"/>
              </w:tblGrid>
              <w:tr w:rsidR="00C23E67" w:rsidRPr="00C23E67" w14:paraId="51EF462F" w14:textId="77777777">
                <w:trPr>
                  <w:divId w:val="477115414"/>
                  <w:tblCellSpacing w:w="15" w:type="dxa"/>
                </w:trPr>
                <w:tc>
                  <w:tcPr>
                    <w:tcW w:w="50" w:type="pct"/>
                    <w:hideMark/>
                  </w:tcPr>
                  <w:p w14:paraId="537AF8CD" w14:textId="37FB2E74" w:rsidR="00C23E67" w:rsidRPr="00C23E67" w:rsidRDefault="00C23E67">
                    <w:pPr>
                      <w:pStyle w:val="Bibliography"/>
                      <w:rPr>
                        <w:rFonts w:ascii="Times New Roman" w:hAnsi="Times New Roman" w:cs="Times New Roman"/>
                        <w:noProof/>
                        <w:sz w:val="24"/>
                        <w:szCs w:val="24"/>
                      </w:rPr>
                    </w:pPr>
                    <w:r w:rsidRPr="00C23E67">
                      <w:rPr>
                        <w:rFonts w:ascii="Times New Roman" w:hAnsi="Times New Roman" w:cs="Times New Roman"/>
                        <w:noProof/>
                      </w:rPr>
                      <w:t xml:space="preserve">[1] </w:t>
                    </w:r>
                  </w:p>
                </w:tc>
                <w:tc>
                  <w:tcPr>
                    <w:tcW w:w="0" w:type="auto"/>
                    <w:hideMark/>
                  </w:tcPr>
                  <w:p w14:paraId="2FA7C2F7"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T. Filzinger, «Konfuzio,» 19 October 2023. [En línea]. </w:t>
                    </w:r>
                    <w:r w:rsidRPr="00C23E67">
                      <w:rPr>
                        <w:rFonts w:ascii="Times New Roman" w:hAnsi="Times New Roman" w:cs="Times New Roman"/>
                        <w:noProof/>
                        <w:lang w:val="en-US"/>
                      </w:rPr>
                      <w:t xml:space="preserve">Available: https://konfuzio.com/en/multimodal-llm/. </w:t>
                    </w:r>
                    <w:r w:rsidRPr="00C23E67">
                      <w:rPr>
                        <w:rFonts w:ascii="Times New Roman" w:hAnsi="Times New Roman" w:cs="Times New Roman"/>
                        <w:noProof/>
                      </w:rPr>
                      <w:t>[Último acceso: 2 2 2024].</w:t>
                    </w:r>
                  </w:p>
                </w:tc>
              </w:tr>
              <w:tr w:rsidR="00C23E67" w:rsidRPr="00C23E67" w14:paraId="74715268" w14:textId="77777777">
                <w:trPr>
                  <w:divId w:val="477115414"/>
                  <w:tblCellSpacing w:w="15" w:type="dxa"/>
                </w:trPr>
                <w:tc>
                  <w:tcPr>
                    <w:tcW w:w="50" w:type="pct"/>
                    <w:hideMark/>
                  </w:tcPr>
                  <w:p w14:paraId="63646BB6"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[2] </w:t>
                    </w:r>
                  </w:p>
                </w:tc>
                <w:tc>
                  <w:tcPr>
                    <w:tcW w:w="0" w:type="auto"/>
                    <w:hideMark/>
                  </w:tcPr>
                  <w:p w14:paraId="1E8521E0"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R. Schmidt, «AppMaster,» 6 November 2023. [En línea]. Available: https://appmaster.io/blog/challenges-and-limitations-dall-e. </w:t>
                    </w:r>
                    <w:r w:rsidRPr="00C23E67">
                      <w:rPr>
                        <w:rFonts w:ascii="Times New Roman" w:hAnsi="Times New Roman" w:cs="Times New Roman"/>
                        <w:noProof/>
                      </w:rPr>
                      <w:t>[Último acceso: 2 2 2024].</w:t>
                    </w:r>
                  </w:p>
                </w:tc>
              </w:tr>
              <w:tr w:rsidR="00C23E67" w:rsidRPr="00C23E67" w14:paraId="6F67F18A" w14:textId="77777777">
                <w:trPr>
                  <w:divId w:val="477115414"/>
                  <w:tblCellSpacing w:w="15" w:type="dxa"/>
                </w:trPr>
                <w:tc>
                  <w:tcPr>
                    <w:tcW w:w="50" w:type="pct"/>
                    <w:hideMark/>
                  </w:tcPr>
                  <w:p w14:paraId="3A735D49"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[3] </w:t>
                    </w:r>
                  </w:p>
                </w:tc>
                <w:tc>
                  <w:tcPr>
                    <w:tcW w:w="0" w:type="auto"/>
                    <w:hideMark/>
                  </w:tcPr>
                  <w:p w14:paraId="76CE9CF2"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D. P. &amp;. S. R. STROUD, «Media Ethics,» 2022. </w:t>
                    </w:r>
                    <w:r w:rsidRPr="00C23E67">
                      <w:rPr>
                        <w:rFonts w:ascii="Times New Roman" w:hAnsi="Times New Roman" w:cs="Times New Roman"/>
                        <w:noProof/>
                      </w:rPr>
                      <w:t>[En línea]. Available: https://www.mediaethicsmagazine.com/index.php/browse-back-issues/219-fall-2022-vol-34-no-1/3999403-an-extension-of-the-artist-dall-e-2-and-the-ethical-challenges-of-ai-art. [Último acceso: 2 2 2024].</w:t>
                    </w:r>
                  </w:p>
                </w:tc>
              </w:tr>
              <w:tr w:rsidR="00C23E67" w:rsidRPr="00C23E67" w14:paraId="22C003B2" w14:textId="77777777">
                <w:trPr>
                  <w:divId w:val="477115414"/>
                  <w:tblCellSpacing w:w="15" w:type="dxa"/>
                </w:trPr>
                <w:tc>
                  <w:tcPr>
                    <w:tcW w:w="50" w:type="pct"/>
                    <w:hideMark/>
                  </w:tcPr>
                  <w:p w14:paraId="01AA1E44"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rPr>
                      <w:t xml:space="preserve">[4] </w:t>
                    </w:r>
                  </w:p>
                </w:tc>
                <w:tc>
                  <w:tcPr>
                    <w:tcW w:w="0" w:type="auto"/>
                    <w:hideMark/>
                  </w:tcPr>
                  <w:p w14:paraId="7657D62A" w14:textId="77777777" w:rsidR="00C23E67" w:rsidRPr="00C23E67" w:rsidRDefault="00C23E67">
                    <w:pPr>
                      <w:pStyle w:val="Bibliography"/>
                      <w:rPr>
                        <w:rFonts w:ascii="Times New Roman" w:hAnsi="Times New Roman" w:cs="Times New Roman"/>
                        <w:noProof/>
                      </w:rPr>
                    </w:pPr>
                    <w:r w:rsidRPr="00C23E67">
                      <w:rPr>
                        <w:rFonts w:ascii="Times New Roman" w:hAnsi="Times New Roman" w:cs="Times New Roman"/>
                        <w:noProof/>
                        <w:lang w:val="en-US"/>
                      </w:rPr>
                      <w:t xml:space="preserve">K. H. &amp;. R. Watts, «Forbes,» 25 April 2023. </w:t>
                    </w:r>
                    <w:r w:rsidRPr="00C23E67">
                      <w:rPr>
                        <w:rFonts w:ascii="Times New Roman" w:hAnsi="Times New Roman" w:cs="Times New Roman"/>
                        <w:noProof/>
                      </w:rPr>
                      <w:t>[En línea]. Available: https://www.forbes.com/advisor/business/ai-statistics/#top_ai_statistics_section. [Último acceso: 2 2 2024].</w:t>
                    </w:r>
                  </w:p>
                </w:tc>
              </w:tr>
            </w:tbl>
            <w:p w14:paraId="3B5A7B09" w14:textId="77777777" w:rsidR="00C23E67" w:rsidRPr="00C23E67" w:rsidRDefault="00C23E67">
              <w:pPr>
                <w:divId w:val="477115414"/>
                <w:rPr>
                  <w:rFonts w:ascii="Times New Roman" w:eastAsia="Times New Roman" w:hAnsi="Times New Roman" w:cs="Times New Roman"/>
                  <w:noProof/>
                </w:rPr>
              </w:pPr>
            </w:p>
            <w:p w14:paraId="0A25A684" w14:textId="12D84879" w:rsidR="00C23E67" w:rsidRDefault="00C23E67">
              <w:r w:rsidRPr="00C23E67">
                <w:rPr>
                  <w:rFonts w:ascii="Times New Roman" w:hAnsi="Times New Roman" w:cs="Times New Roman"/>
                  <w:b/>
                  <w:bCs/>
                  <w:noProof/>
                </w:rPr>
                <w:fldChar w:fldCharType="end"/>
              </w:r>
            </w:p>
          </w:sdtContent>
        </w:sdt>
      </w:sdtContent>
    </w:sdt>
    <w:p w14:paraId="4D5AC758" w14:textId="77777777" w:rsidR="00C23E67" w:rsidRPr="00C23E67" w:rsidRDefault="00C23E67" w:rsidP="00C23E67">
      <w:pPr>
        <w:rPr>
          <w:rFonts w:ascii="Times New Roman" w:hAnsi="Times New Roman" w:cs="Times New Roman"/>
          <w:sz w:val="24"/>
          <w:szCs w:val="24"/>
        </w:rPr>
      </w:pPr>
    </w:p>
    <w:p w14:paraId="6F1AFD76" w14:textId="77777777" w:rsidR="00C23E67" w:rsidRDefault="00C23E67" w:rsidP="00C23E67">
      <w:pPr>
        <w:rPr>
          <w:rFonts w:ascii="Times New Roman" w:hAnsi="Times New Roman" w:cs="Times New Roman"/>
          <w:sz w:val="24"/>
          <w:szCs w:val="24"/>
        </w:rPr>
      </w:pPr>
    </w:p>
    <w:p w14:paraId="543B9CE7" w14:textId="77777777" w:rsidR="00C23E67" w:rsidRPr="00C23E67" w:rsidRDefault="00C23E67" w:rsidP="00C23E67">
      <w:pPr>
        <w:rPr>
          <w:rFonts w:ascii="Times New Roman" w:hAnsi="Times New Roman" w:cs="Times New Roman"/>
          <w:sz w:val="24"/>
          <w:szCs w:val="24"/>
          <w:lang w:val="es-ES"/>
        </w:rPr>
      </w:pPr>
    </w:p>
    <w:p w14:paraId="6427E268" w14:textId="77777777" w:rsidR="00C23E67" w:rsidRPr="00C23E67" w:rsidRDefault="00C23E67" w:rsidP="00C23E67">
      <w:pPr>
        <w:rPr>
          <w:rFonts w:ascii="Times New Roman" w:hAnsi="Times New Roman" w:cs="Times New Roman"/>
          <w:sz w:val="24"/>
          <w:szCs w:val="24"/>
          <w:lang w:val="es-ES"/>
        </w:rPr>
      </w:pPr>
    </w:p>
    <w:sectPr w:rsidR="00C23E67" w:rsidRPr="00C23E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e F Vega Riveros" w:date="2024-02-07T18:45:00Z" w:initials="JFVR">
    <w:p w14:paraId="4AA65794" w14:textId="77777777" w:rsidR="008F6EBA" w:rsidRDefault="008F6EBA" w:rsidP="008F6EBA">
      <w:pPr>
        <w:pStyle w:val="CommentText"/>
      </w:pPr>
      <w:r>
        <w:rPr>
          <w:rStyle w:val="CommentReference"/>
        </w:rPr>
        <w:annotationRef/>
      </w:r>
      <w:r>
        <w:rPr>
          <w:lang w:val="es-CO"/>
        </w:rPr>
        <w:t>Excepto por algunos errores de ortografía y redacción, el ensayo es excelente.</w:t>
      </w:r>
    </w:p>
  </w:comment>
  <w:comment w:id="6" w:author="Jose F Vega Riveros" w:date="2024-02-07T18:36:00Z" w:initials="JFVR">
    <w:p w14:paraId="7FEDD76E" w14:textId="5E562ED7" w:rsidR="00DB3882" w:rsidRDefault="00DB3882" w:rsidP="00DB3882">
      <w:pPr>
        <w:pStyle w:val="CommentText"/>
      </w:pPr>
      <w:r>
        <w:rPr>
          <w:rStyle w:val="CommentReference"/>
        </w:rPr>
        <w:annotationRef/>
      </w:r>
      <w:r>
        <w:t>This is questionable. Does it really comprehend the text and its meaning, or does it merely make a statistical association?</w:t>
      </w:r>
    </w:p>
  </w:comment>
  <w:comment w:id="7" w:author="Jose F Vega Riveros" w:date="2024-02-07T18:33:00Z" w:initials="JFVR">
    <w:p w14:paraId="37F52AA3" w14:textId="58CD350D" w:rsidR="00DB3882" w:rsidRDefault="00DB3882" w:rsidP="00DB3882">
      <w:pPr>
        <w:pStyle w:val="CommentText"/>
      </w:pPr>
      <w:r>
        <w:rPr>
          <w:rStyle w:val="CommentReference"/>
        </w:rPr>
        <w:annotationRef/>
      </w:r>
      <w:r>
        <w:t>This is questionable from a philosophical and cognitive point of view.</w:t>
      </w:r>
    </w:p>
  </w:comment>
  <w:comment w:id="13" w:author="Jose F Vega Riveros" w:date="2024-02-07T18:39:00Z" w:initials="JFVR">
    <w:p w14:paraId="3945AAA6" w14:textId="77777777" w:rsidR="008F6EBA" w:rsidRDefault="008F6EBA" w:rsidP="008F6EBA">
      <w:pPr>
        <w:pStyle w:val="CommentText"/>
      </w:pPr>
      <w:r>
        <w:rPr>
          <w:rStyle w:val="CommentReference"/>
        </w:rPr>
        <w:annotationRef/>
      </w:r>
      <w:r>
        <w:rPr>
          <w:lang w:val="es-CO"/>
        </w:rPr>
        <w:t>Excelente anotación al respecto.</w:t>
      </w:r>
    </w:p>
  </w:comment>
  <w:comment w:id="14" w:author="Jose F Vega Riveros" w:date="2024-02-07T18:42:00Z" w:initials="JFVR">
    <w:p w14:paraId="74DD7CD2" w14:textId="77777777" w:rsidR="008F6EBA" w:rsidRDefault="008F6EBA" w:rsidP="008F6EBA">
      <w:pPr>
        <w:pStyle w:val="CommentText"/>
      </w:pPr>
      <w:r>
        <w:rPr>
          <w:rStyle w:val="CommentReference"/>
        </w:rPr>
        <w:annotationRef/>
      </w:r>
      <w:r>
        <w:rPr>
          <w:lang w:val="es-CO"/>
        </w:rPr>
        <w:t>Esta oración está por fuera del límite de longitud del ensayo y su estilo no aporta nada a lo que ya discutió en el ensayo.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65794" w15:done="0"/>
  <w15:commentEx w15:paraId="7FEDD76E" w15:done="0"/>
  <w15:commentEx w15:paraId="37F52AA3" w15:done="0"/>
  <w15:commentEx w15:paraId="3945AAA6" w15:done="0"/>
  <w15:commentEx w15:paraId="74DD7C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B8D9540" w16cex:dateUtc="2024-02-07T23:45:00Z"/>
  <w16cex:commentExtensible w16cex:durableId="0E0C58E3" w16cex:dateUtc="2024-02-07T23:36:00Z"/>
  <w16cex:commentExtensible w16cex:durableId="2107063A" w16cex:dateUtc="2024-02-07T23:33:00Z"/>
  <w16cex:commentExtensible w16cex:durableId="17B69516" w16cex:dateUtc="2024-02-07T23:39:00Z"/>
  <w16cex:commentExtensible w16cex:durableId="125EFF76" w16cex:dateUtc="2024-02-07T23: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65794" w16cid:durableId="7B8D9540"/>
  <w16cid:commentId w16cid:paraId="7FEDD76E" w16cid:durableId="0E0C58E3"/>
  <w16cid:commentId w16cid:paraId="37F52AA3" w16cid:durableId="2107063A"/>
  <w16cid:commentId w16cid:paraId="3945AAA6" w16cid:durableId="17B69516"/>
  <w16cid:commentId w16cid:paraId="74DD7CD2" w16cid:durableId="125EFF7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F Vega Riveros">
    <w15:presenceInfo w15:providerId="AD" w15:userId="S::jfernando.vega@upr.edu::fdde22f9-744f-4cb0-8fcc-d008dd310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D47"/>
    <w:rsid w:val="00081873"/>
    <w:rsid w:val="000B053A"/>
    <w:rsid w:val="00177F92"/>
    <w:rsid w:val="003304BF"/>
    <w:rsid w:val="004F1C6B"/>
    <w:rsid w:val="005A5531"/>
    <w:rsid w:val="008869A4"/>
    <w:rsid w:val="008F6EBA"/>
    <w:rsid w:val="00C23E67"/>
    <w:rsid w:val="00DB3882"/>
    <w:rsid w:val="00E05B28"/>
    <w:rsid w:val="00EB2E69"/>
    <w:rsid w:val="00EC4D47"/>
    <w:rsid w:val="00FE5C02"/>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1D01DC"/>
  <w15:docId w15:val="{AAD8120E-E069-4685-AE6C-E36857095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R"/>
    </w:rPr>
  </w:style>
  <w:style w:type="paragraph" w:styleId="Heading1">
    <w:name w:val="heading 1"/>
    <w:basedOn w:val="Normal"/>
    <w:next w:val="Normal"/>
    <w:link w:val="Heading1Char"/>
    <w:uiPriority w:val="9"/>
    <w:qFormat/>
    <w:rsid w:val="00EC4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D47"/>
    <w:rPr>
      <w:rFonts w:asciiTheme="majorHAnsi" w:eastAsiaTheme="majorEastAsia" w:hAnsiTheme="majorHAnsi" w:cstheme="majorBidi"/>
      <w:color w:val="0F4761" w:themeColor="accent1" w:themeShade="BF"/>
      <w:sz w:val="40"/>
      <w:szCs w:val="40"/>
      <w:lang w:val="es-PR"/>
    </w:rPr>
  </w:style>
  <w:style w:type="character" w:customStyle="1" w:styleId="Heading2Char">
    <w:name w:val="Heading 2 Char"/>
    <w:basedOn w:val="DefaultParagraphFont"/>
    <w:link w:val="Heading2"/>
    <w:uiPriority w:val="9"/>
    <w:semiHidden/>
    <w:rsid w:val="00EC4D47"/>
    <w:rPr>
      <w:rFonts w:asciiTheme="majorHAnsi" w:eastAsiaTheme="majorEastAsia" w:hAnsiTheme="majorHAnsi" w:cstheme="majorBidi"/>
      <w:color w:val="0F4761" w:themeColor="accent1" w:themeShade="BF"/>
      <w:sz w:val="32"/>
      <w:szCs w:val="32"/>
      <w:lang w:val="es-PR"/>
    </w:rPr>
  </w:style>
  <w:style w:type="character" w:customStyle="1" w:styleId="Heading3Char">
    <w:name w:val="Heading 3 Char"/>
    <w:basedOn w:val="DefaultParagraphFont"/>
    <w:link w:val="Heading3"/>
    <w:uiPriority w:val="9"/>
    <w:semiHidden/>
    <w:rsid w:val="00EC4D47"/>
    <w:rPr>
      <w:rFonts w:eastAsiaTheme="majorEastAsia" w:cstheme="majorBidi"/>
      <w:color w:val="0F4761" w:themeColor="accent1" w:themeShade="BF"/>
      <w:sz w:val="28"/>
      <w:szCs w:val="28"/>
      <w:lang w:val="es-PR"/>
    </w:rPr>
  </w:style>
  <w:style w:type="character" w:customStyle="1" w:styleId="Heading4Char">
    <w:name w:val="Heading 4 Char"/>
    <w:basedOn w:val="DefaultParagraphFont"/>
    <w:link w:val="Heading4"/>
    <w:uiPriority w:val="9"/>
    <w:semiHidden/>
    <w:rsid w:val="00EC4D47"/>
    <w:rPr>
      <w:rFonts w:eastAsiaTheme="majorEastAsia" w:cstheme="majorBidi"/>
      <w:i/>
      <w:iCs/>
      <w:color w:val="0F4761" w:themeColor="accent1" w:themeShade="BF"/>
      <w:lang w:val="es-PR"/>
    </w:rPr>
  </w:style>
  <w:style w:type="character" w:customStyle="1" w:styleId="Heading5Char">
    <w:name w:val="Heading 5 Char"/>
    <w:basedOn w:val="DefaultParagraphFont"/>
    <w:link w:val="Heading5"/>
    <w:uiPriority w:val="9"/>
    <w:semiHidden/>
    <w:rsid w:val="00EC4D47"/>
    <w:rPr>
      <w:rFonts w:eastAsiaTheme="majorEastAsia" w:cstheme="majorBidi"/>
      <w:color w:val="0F4761" w:themeColor="accent1" w:themeShade="BF"/>
      <w:lang w:val="es-PR"/>
    </w:rPr>
  </w:style>
  <w:style w:type="character" w:customStyle="1" w:styleId="Heading6Char">
    <w:name w:val="Heading 6 Char"/>
    <w:basedOn w:val="DefaultParagraphFont"/>
    <w:link w:val="Heading6"/>
    <w:uiPriority w:val="9"/>
    <w:semiHidden/>
    <w:rsid w:val="00EC4D47"/>
    <w:rPr>
      <w:rFonts w:eastAsiaTheme="majorEastAsia" w:cstheme="majorBidi"/>
      <w:i/>
      <w:iCs/>
      <w:color w:val="595959" w:themeColor="text1" w:themeTint="A6"/>
      <w:lang w:val="es-PR"/>
    </w:rPr>
  </w:style>
  <w:style w:type="character" w:customStyle="1" w:styleId="Heading7Char">
    <w:name w:val="Heading 7 Char"/>
    <w:basedOn w:val="DefaultParagraphFont"/>
    <w:link w:val="Heading7"/>
    <w:uiPriority w:val="9"/>
    <w:semiHidden/>
    <w:rsid w:val="00EC4D47"/>
    <w:rPr>
      <w:rFonts w:eastAsiaTheme="majorEastAsia" w:cstheme="majorBidi"/>
      <w:color w:val="595959" w:themeColor="text1" w:themeTint="A6"/>
      <w:lang w:val="es-PR"/>
    </w:rPr>
  </w:style>
  <w:style w:type="character" w:customStyle="1" w:styleId="Heading8Char">
    <w:name w:val="Heading 8 Char"/>
    <w:basedOn w:val="DefaultParagraphFont"/>
    <w:link w:val="Heading8"/>
    <w:uiPriority w:val="9"/>
    <w:semiHidden/>
    <w:rsid w:val="00EC4D47"/>
    <w:rPr>
      <w:rFonts w:eastAsiaTheme="majorEastAsia" w:cstheme="majorBidi"/>
      <w:i/>
      <w:iCs/>
      <w:color w:val="272727" w:themeColor="text1" w:themeTint="D8"/>
      <w:lang w:val="es-PR"/>
    </w:rPr>
  </w:style>
  <w:style w:type="character" w:customStyle="1" w:styleId="Heading9Char">
    <w:name w:val="Heading 9 Char"/>
    <w:basedOn w:val="DefaultParagraphFont"/>
    <w:link w:val="Heading9"/>
    <w:uiPriority w:val="9"/>
    <w:semiHidden/>
    <w:rsid w:val="00EC4D47"/>
    <w:rPr>
      <w:rFonts w:eastAsiaTheme="majorEastAsia" w:cstheme="majorBidi"/>
      <w:color w:val="272727" w:themeColor="text1" w:themeTint="D8"/>
      <w:lang w:val="es-PR"/>
    </w:rPr>
  </w:style>
  <w:style w:type="paragraph" w:styleId="Title">
    <w:name w:val="Title"/>
    <w:basedOn w:val="Normal"/>
    <w:next w:val="Normal"/>
    <w:link w:val="TitleChar"/>
    <w:uiPriority w:val="10"/>
    <w:qFormat/>
    <w:rsid w:val="00EC4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D47"/>
    <w:rPr>
      <w:rFonts w:asciiTheme="majorHAnsi" w:eastAsiaTheme="majorEastAsia" w:hAnsiTheme="majorHAnsi" w:cstheme="majorBidi"/>
      <w:spacing w:val="-10"/>
      <w:kern w:val="28"/>
      <w:sz w:val="56"/>
      <w:szCs w:val="56"/>
      <w:lang w:val="es-PR"/>
    </w:rPr>
  </w:style>
  <w:style w:type="paragraph" w:styleId="Subtitle">
    <w:name w:val="Subtitle"/>
    <w:basedOn w:val="Normal"/>
    <w:next w:val="Normal"/>
    <w:link w:val="SubtitleChar"/>
    <w:uiPriority w:val="11"/>
    <w:qFormat/>
    <w:rsid w:val="00EC4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D47"/>
    <w:rPr>
      <w:rFonts w:eastAsiaTheme="majorEastAsia" w:cstheme="majorBidi"/>
      <w:color w:val="595959" w:themeColor="text1" w:themeTint="A6"/>
      <w:spacing w:val="15"/>
      <w:sz w:val="28"/>
      <w:szCs w:val="28"/>
      <w:lang w:val="es-PR"/>
    </w:rPr>
  </w:style>
  <w:style w:type="paragraph" w:styleId="Quote">
    <w:name w:val="Quote"/>
    <w:basedOn w:val="Normal"/>
    <w:next w:val="Normal"/>
    <w:link w:val="QuoteChar"/>
    <w:uiPriority w:val="29"/>
    <w:qFormat/>
    <w:rsid w:val="00EC4D47"/>
    <w:pPr>
      <w:spacing w:before="160"/>
      <w:jc w:val="center"/>
    </w:pPr>
    <w:rPr>
      <w:i/>
      <w:iCs/>
      <w:color w:val="404040" w:themeColor="text1" w:themeTint="BF"/>
    </w:rPr>
  </w:style>
  <w:style w:type="character" w:customStyle="1" w:styleId="QuoteChar">
    <w:name w:val="Quote Char"/>
    <w:basedOn w:val="DefaultParagraphFont"/>
    <w:link w:val="Quote"/>
    <w:uiPriority w:val="29"/>
    <w:rsid w:val="00EC4D47"/>
    <w:rPr>
      <w:i/>
      <w:iCs/>
      <w:color w:val="404040" w:themeColor="text1" w:themeTint="BF"/>
      <w:lang w:val="es-PR"/>
    </w:rPr>
  </w:style>
  <w:style w:type="paragraph" w:styleId="ListParagraph">
    <w:name w:val="List Paragraph"/>
    <w:basedOn w:val="Normal"/>
    <w:uiPriority w:val="34"/>
    <w:qFormat/>
    <w:rsid w:val="00EC4D47"/>
    <w:pPr>
      <w:ind w:left="720"/>
      <w:contextualSpacing/>
    </w:pPr>
  </w:style>
  <w:style w:type="character" w:styleId="IntenseEmphasis">
    <w:name w:val="Intense Emphasis"/>
    <w:basedOn w:val="DefaultParagraphFont"/>
    <w:uiPriority w:val="21"/>
    <w:qFormat/>
    <w:rsid w:val="00EC4D47"/>
    <w:rPr>
      <w:i/>
      <w:iCs/>
      <w:color w:val="0F4761" w:themeColor="accent1" w:themeShade="BF"/>
    </w:rPr>
  </w:style>
  <w:style w:type="paragraph" w:styleId="IntenseQuote">
    <w:name w:val="Intense Quote"/>
    <w:basedOn w:val="Normal"/>
    <w:next w:val="Normal"/>
    <w:link w:val="IntenseQuoteChar"/>
    <w:uiPriority w:val="30"/>
    <w:qFormat/>
    <w:rsid w:val="00EC4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D47"/>
    <w:rPr>
      <w:i/>
      <w:iCs/>
      <w:color w:val="0F4761" w:themeColor="accent1" w:themeShade="BF"/>
      <w:lang w:val="es-PR"/>
    </w:rPr>
  </w:style>
  <w:style w:type="character" w:styleId="IntenseReference">
    <w:name w:val="Intense Reference"/>
    <w:basedOn w:val="DefaultParagraphFont"/>
    <w:uiPriority w:val="32"/>
    <w:qFormat/>
    <w:rsid w:val="00EC4D47"/>
    <w:rPr>
      <w:b/>
      <w:bCs/>
      <w:smallCaps/>
      <w:color w:val="0F4761" w:themeColor="accent1" w:themeShade="BF"/>
      <w:spacing w:val="5"/>
    </w:rPr>
  </w:style>
  <w:style w:type="paragraph" w:styleId="NormalWeb">
    <w:name w:val="Normal (Web)"/>
    <w:basedOn w:val="Normal"/>
    <w:uiPriority w:val="99"/>
    <w:semiHidden/>
    <w:unhideWhenUsed/>
    <w:rsid w:val="00EC4D47"/>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rynqvb">
    <w:name w:val="rynqvb"/>
    <w:basedOn w:val="DefaultParagraphFont"/>
    <w:rsid w:val="003304BF"/>
  </w:style>
  <w:style w:type="character" w:styleId="PlaceholderText">
    <w:name w:val="Placeholder Text"/>
    <w:basedOn w:val="DefaultParagraphFont"/>
    <w:uiPriority w:val="99"/>
    <w:semiHidden/>
    <w:rsid w:val="00C23E67"/>
    <w:rPr>
      <w:color w:val="666666"/>
    </w:rPr>
  </w:style>
  <w:style w:type="paragraph" w:styleId="Bibliography">
    <w:name w:val="Bibliography"/>
    <w:basedOn w:val="Normal"/>
    <w:next w:val="Normal"/>
    <w:uiPriority w:val="37"/>
    <w:unhideWhenUsed/>
    <w:rsid w:val="00C23E67"/>
  </w:style>
  <w:style w:type="paragraph" w:styleId="Revision">
    <w:name w:val="Revision"/>
    <w:hidden/>
    <w:uiPriority w:val="99"/>
    <w:semiHidden/>
    <w:rsid w:val="00DB3882"/>
    <w:pPr>
      <w:spacing w:after="0" w:line="240" w:lineRule="auto"/>
    </w:pPr>
    <w:rPr>
      <w:lang w:val="es-PR"/>
    </w:rPr>
  </w:style>
  <w:style w:type="character" w:styleId="CommentReference">
    <w:name w:val="annotation reference"/>
    <w:basedOn w:val="DefaultParagraphFont"/>
    <w:uiPriority w:val="99"/>
    <w:semiHidden/>
    <w:unhideWhenUsed/>
    <w:rsid w:val="00DB3882"/>
    <w:rPr>
      <w:sz w:val="16"/>
      <w:szCs w:val="16"/>
    </w:rPr>
  </w:style>
  <w:style w:type="paragraph" w:styleId="CommentText">
    <w:name w:val="annotation text"/>
    <w:basedOn w:val="Normal"/>
    <w:link w:val="CommentTextChar"/>
    <w:uiPriority w:val="99"/>
    <w:unhideWhenUsed/>
    <w:rsid w:val="00DB3882"/>
    <w:pPr>
      <w:spacing w:line="240" w:lineRule="auto"/>
    </w:pPr>
    <w:rPr>
      <w:sz w:val="20"/>
      <w:szCs w:val="20"/>
    </w:rPr>
  </w:style>
  <w:style w:type="character" w:customStyle="1" w:styleId="CommentTextChar">
    <w:name w:val="Comment Text Char"/>
    <w:basedOn w:val="DefaultParagraphFont"/>
    <w:link w:val="CommentText"/>
    <w:uiPriority w:val="99"/>
    <w:rsid w:val="00DB3882"/>
    <w:rPr>
      <w:sz w:val="20"/>
      <w:szCs w:val="20"/>
      <w:lang w:val="es-PR"/>
    </w:rPr>
  </w:style>
  <w:style w:type="paragraph" w:styleId="CommentSubject">
    <w:name w:val="annotation subject"/>
    <w:basedOn w:val="CommentText"/>
    <w:next w:val="CommentText"/>
    <w:link w:val="CommentSubjectChar"/>
    <w:uiPriority w:val="99"/>
    <w:semiHidden/>
    <w:unhideWhenUsed/>
    <w:rsid w:val="00DB3882"/>
    <w:rPr>
      <w:b/>
      <w:bCs/>
    </w:rPr>
  </w:style>
  <w:style w:type="character" w:customStyle="1" w:styleId="CommentSubjectChar">
    <w:name w:val="Comment Subject Char"/>
    <w:basedOn w:val="CommentTextChar"/>
    <w:link w:val="CommentSubject"/>
    <w:uiPriority w:val="99"/>
    <w:semiHidden/>
    <w:rsid w:val="00DB3882"/>
    <w:rPr>
      <w:b/>
      <w:bCs/>
      <w:sz w:val="20"/>
      <w:szCs w:val="20"/>
      <w:lang w:val="es-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46562">
      <w:bodyDiv w:val="1"/>
      <w:marLeft w:val="0"/>
      <w:marRight w:val="0"/>
      <w:marTop w:val="0"/>
      <w:marBottom w:val="0"/>
      <w:divBdr>
        <w:top w:val="none" w:sz="0" w:space="0" w:color="auto"/>
        <w:left w:val="none" w:sz="0" w:space="0" w:color="auto"/>
        <w:bottom w:val="none" w:sz="0" w:space="0" w:color="auto"/>
        <w:right w:val="none" w:sz="0" w:space="0" w:color="auto"/>
      </w:divBdr>
    </w:div>
    <w:div w:id="477115414">
      <w:bodyDiv w:val="1"/>
      <w:marLeft w:val="0"/>
      <w:marRight w:val="0"/>
      <w:marTop w:val="0"/>
      <w:marBottom w:val="0"/>
      <w:divBdr>
        <w:top w:val="none" w:sz="0" w:space="0" w:color="auto"/>
        <w:left w:val="none" w:sz="0" w:space="0" w:color="auto"/>
        <w:bottom w:val="none" w:sz="0" w:space="0" w:color="auto"/>
        <w:right w:val="none" w:sz="0" w:space="0" w:color="auto"/>
      </w:divBdr>
    </w:div>
    <w:div w:id="606935587">
      <w:bodyDiv w:val="1"/>
      <w:marLeft w:val="0"/>
      <w:marRight w:val="0"/>
      <w:marTop w:val="0"/>
      <w:marBottom w:val="0"/>
      <w:divBdr>
        <w:top w:val="none" w:sz="0" w:space="0" w:color="auto"/>
        <w:left w:val="none" w:sz="0" w:space="0" w:color="auto"/>
        <w:bottom w:val="none" w:sz="0" w:space="0" w:color="auto"/>
        <w:right w:val="none" w:sz="0" w:space="0" w:color="auto"/>
      </w:divBdr>
      <w:divsChild>
        <w:div w:id="580212169">
          <w:marLeft w:val="0"/>
          <w:marRight w:val="0"/>
          <w:marTop w:val="0"/>
          <w:marBottom w:val="0"/>
          <w:divBdr>
            <w:top w:val="none" w:sz="0" w:space="0" w:color="auto"/>
            <w:left w:val="none" w:sz="0" w:space="0" w:color="auto"/>
            <w:bottom w:val="none" w:sz="0" w:space="0" w:color="auto"/>
            <w:right w:val="none" w:sz="0" w:space="0" w:color="auto"/>
          </w:divBdr>
          <w:divsChild>
            <w:div w:id="998535757">
              <w:marLeft w:val="0"/>
              <w:marRight w:val="0"/>
              <w:marTop w:val="0"/>
              <w:marBottom w:val="0"/>
              <w:divBdr>
                <w:top w:val="none" w:sz="0" w:space="0" w:color="auto"/>
                <w:left w:val="none" w:sz="0" w:space="0" w:color="auto"/>
                <w:bottom w:val="none" w:sz="0" w:space="0" w:color="auto"/>
                <w:right w:val="none" w:sz="0" w:space="0" w:color="auto"/>
              </w:divBdr>
              <w:divsChild>
                <w:div w:id="14144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62551">
      <w:bodyDiv w:val="1"/>
      <w:marLeft w:val="0"/>
      <w:marRight w:val="0"/>
      <w:marTop w:val="0"/>
      <w:marBottom w:val="0"/>
      <w:divBdr>
        <w:top w:val="none" w:sz="0" w:space="0" w:color="auto"/>
        <w:left w:val="none" w:sz="0" w:space="0" w:color="auto"/>
        <w:bottom w:val="none" w:sz="0" w:space="0" w:color="auto"/>
        <w:right w:val="none" w:sz="0" w:space="0" w:color="auto"/>
      </w:divBdr>
      <w:divsChild>
        <w:div w:id="1087070399">
          <w:marLeft w:val="0"/>
          <w:marRight w:val="0"/>
          <w:marTop w:val="0"/>
          <w:marBottom w:val="0"/>
          <w:divBdr>
            <w:top w:val="none" w:sz="0" w:space="0" w:color="auto"/>
            <w:left w:val="none" w:sz="0" w:space="0" w:color="auto"/>
            <w:bottom w:val="none" w:sz="0" w:space="0" w:color="auto"/>
            <w:right w:val="none" w:sz="0" w:space="0" w:color="auto"/>
          </w:divBdr>
        </w:div>
      </w:divsChild>
    </w:div>
    <w:div w:id="953365693">
      <w:bodyDiv w:val="1"/>
      <w:marLeft w:val="0"/>
      <w:marRight w:val="0"/>
      <w:marTop w:val="0"/>
      <w:marBottom w:val="0"/>
      <w:divBdr>
        <w:top w:val="none" w:sz="0" w:space="0" w:color="auto"/>
        <w:left w:val="none" w:sz="0" w:space="0" w:color="auto"/>
        <w:bottom w:val="none" w:sz="0" w:space="0" w:color="auto"/>
        <w:right w:val="none" w:sz="0" w:space="0" w:color="auto"/>
      </w:divBdr>
    </w:div>
    <w:div w:id="959148912">
      <w:bodyDiv w:val="1"/>
      <w:marLeft w:val="0"/>
      <w:marRight w:val="0"/>
      <w:marTop w:val="0"/>
      <w:marBottom w:val="0"/>
      <w:divBdr>
        <w:top w:val="none" w:sz="0" w:space="0" w:color="auto"/>
        <w:left w:val="none" w:sz="0" w:space="0" w:color="auto"/>
        <w:bottom w:val="none" w:sz="0" w:space="0" w:color="auto"/>
        <w:right w:val="none" w:sz="0" w:space="0" w:color="auto"/>
      </w:divBdr>
    </w:div>
    <w:div w:id="1183517831">
      <w:bodyDiv w:val="1"/>
      <w:marLeft w:val="0"/>
      <w:marRight w:val="0"/>
      <w:marTop w:val="0"/>
      <w:marBottom w:val="0"/>
      <w:divBdr>
        <w:top w:val="none" w:sz="0" w:space="0" w:color="auto"/>
        <w:left w:val="none" w:sz="0" w:space="0" w:color="auto"/>
        <w:bottom w:val="none" w:sz="0" w:space="0" w:color="auto"/>
        <w:right w:val="none" w:sz="0" w:space="0" w:color="auto"/>
      </w:divBdr>
    </w:div>
    <w:div w:id="1364400236">
      <w:bodyDiv w:val="1"/>
      <w:marLeft w:val="0"/>
      <w:marRight w:val="0"/>
      <w:marTop w:val="0"/>
      <w:marBottom w:val="0"/>
      <w:divBdr>
        <w:top w:val="none" w:sz="0" w:space="0" w:color="auto"/>
        <w:left w:val="none" w:sz="0" w:space="0" w:color="auto"/>
        <w:bottom w:val="none" w:sz="0" w:space="0" w:color="auto"/>
        <w:right w:val="none" w:sz="0" w:space="0" w:color="auto"/>
      </w:divBdr>
    </w:div>
    <w:div w:id="1958443625">
      <w:bodyDiv w:val="1"/>
      <w:marLeft w:val="0"/>
      <w:marRight w:val="0"/>
      <w:marTop w:val="0"/>
      <w:marBottom w:val="0"/>
      <w:divBdr>
        <w:top w:val="none" w:sz="0" w:space="0" w:color="auto"/>
        <w:left w:val="none" w:sz="0" w:space="0" w:color="auto"/>
        <w:bottom w:val="none" w:sz="0" w:space="0" w:color="auto"/>
        <w:right w:val="none" w:sz="0" w:space="0" w:color="auto"/>
      </w:divBdr>
    </w:div>
    <w:div w:id="1961111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glossaryDocument" Target="glossary/document.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7983134A6A40F89E93B7A270BCE174"/>
        <w:category>
          <w:name w:val="General"/>
          <w:gallery w:val="placeholder"/>
        </w:category>
        <w:types>
          <w:type w:val="bbPlcHdr"/>
        </w:types>
        <w:behaviors>
          <w:behavior w:val="content"/>
        </w:behaviors>
        <w:guid w:val="{CD2D7CC1-A4EC-4E6E-B59D-1BA0C65D0741}"/>
      </w:docPartPr>
      <w:docPartBody>
        <w:p w:rsidR="004B150D" w:rsidRDefault="00B7183D">
          <w:r w:rsidRPr="00CC25CB">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83D"/>
    <w:rsid w:val="0007756E"/>
    <w:rsid w:val="004B150D"/>
    <w:rsid w:val="00901AAB"/>
    <w:rsid w:val="00B7183D"/>
    <w:rsid w:val="00CD0DAA"/>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183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Tim23</b:Tag>
    <b:SourceType>InternetSite</b:SourceType>
    <b:Guid>{7A4CFC56-E47F-4408-AB24-8A9E5ACAD4BD}</b:Guid>
    <b:Author>
      <b:Author>
        <b:NameList>
          <b:Person>
            <b:Last>Filzinger</b:Last>
            <b:First>Tim</b:First>
          </b:Person>
        </b:NameList>
      </b:Author>
    </b:Author>
    <b:Title>Konfuzio</b:Title>
    <b:Year>2023</b:Year>
    <b:Month>October</b:Month>
    <b:Day>19</b:Day>
    <b:YearAccessed>2024</b:YearAccessed>
    <b:MonthAccessed>2</b:MonthAccessed>
    <b:DayAccessed>2</b:DayAccessed>
    <b:URL>https://konfuzio.com/en/multimodal-llm/</b:URL>
    <b:RefOrder>1</b:RefOrder>
  </b:Source>
  <b:Source>
    <b:Tag>Rob23</b:Tag>
    <b:SourceType>InternetSite</b:SourceType>
    <b:Guid>{099ECF8B-BAAF-40CB-93C2-62CA5304FEF3}</b:Guid>
    <b:Author>
      <b:Author>
        <b:NameList>
          <b:Person>
            <b:Last>Schmidt</b:Last>
            <b:First>Robin</b:First>
          </b:Person>
        </b:NameList>
      </b:Author>
    </b:Author>
    <b:Title>AppMaster</b:Title>
    <b:Year>2023</b:Year>
    <b:Month>November</b:Month>
    <b:Day>6</b:Day>
    <b:YearAccessed>2024</b:YearAccessed>
    <b:MonthAccessed>2</b:MonthAccessed>
    <b:DayAccessed>2</b:DayAccessed>
    <b:URL>https://appmaster.io/blog/challenges-and-limitations-dall-e</b:URL>
    <b:RefOrder>2</b:RefOrder>
  </b:Source>
  <b:Source>
    <b:Tag>DEX22</b:Tag>
    <b:SourceType>InternetSite</b:SourceType>
    <b:Guid>{2D4A6707-AE22-4A8C-A994-EF56C3B4325E}</b:Guid>
    <b:Author>
      <b:Author>
        <b:NameList>
          <b:Person>
            <b:Last>STROUD</b:Last>
            <b:First>DEX</b:First>
            <b:Middle>PARRA &amp; SCOTT R.</b:Middle>
          </b:Person>
        </b:NameList>
      </b:Author>
    </b:Author>
    <b:Title>Media Ethics</b:Title>
    <b:Year>2022</b:Year>
    <b:YearAccessed>2024</b:YearAccessed>
    <b:MonthAccessed>2</b:MonthAccessed>
    <b:DayAccessed>2</b:DayAccessed>
    <b:URL>https://www.mediaethicsmagazine.com/index.php/browse-back-issues/219-fall-2022-vol-34-no-1/3999403-an-extension-of-the-artist-dall-e-2-and-the-ethical-challenges-of-ai-art</b:URL>
    <b:RefOrder>3</b:RefOrder>
  </b:Source>
  <b:Source>
    <b:Tag>Kat23</b:Tag>
    <b:SourceType>InternetSite</b:SourceType>
    <b:Guid>{FF9701A5-D3D3-4B60-99E4-1BE522249E09}</b:Guid>
    <b:Author>
      <b:Author>
        <b:NameList>
          <b:Person>
            <b:Last>Watts</b:Last>
            <b:First>Katherine</b:First>
            <b:Middle>Haan &amp; Rob</b:Middle>
          </b:Person>
        </b:NameList>
      </b:Author>
    </b:Author>
    <b:Title>Forbes</b:Title>
    <b:Year>2023</b:Year>
    <b:Month>April</b:Month>
    <b:Day>25</b:Day>
    <b:YearAccessed>2024</b:YearAccessed>
    <b:MonthAccessed>2</b:MonthAccessed>
    <b:DayAccessed>2</b:DayAccessed>
    <b:URL>https://www.forbes.com/advisor/business/ai-statistics/#top_ai_statistics_section</b:URL>
    <b:RefOrder>4</b:RefOrder>
  </b:Source>
</b:Sources>
</file>

<file path=customXml/itemProps1.xml><?xml version="1.0" encoding="utf-8"?>
<ds:datastoreItem xmlns:ds="http://schemas.openxmlformats.org/officeDocument/2006/customXml" ds:itemID="{D0E9D39E-25A8-43AE-AAAC-FA31B0DF3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660</Words>
  <Characters>4000</Characters>
  <Application>Microsoft Office Word</Application>
  <DocSecurity>0</DocSecurity>
  <Lines>70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Wallentin Delgado</dc:creator>
  <cp:keywords/>
  <dc:description/>
  <cp:lastModifiedBy>Jose F Vega Riveros</cp:lastModifiedBy>
  <cp:revision>3</cp:revision>
  <cp:lastPrinted>2024-02-05T05:21:00Z</cp:lastPrinted>
  <dcterms:created xsi:type="dcterms:W3CDTF">2024-02-05T05:31:00Z</dcterms:created>
  <dcterms:modified xsi:type="dcterms:W3CDTF">2024-02-07T23:45:00Z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6c7e16b61e0a1cfbb5d3fbf7dba99d8590ac8048dc22016b4c6f3123cc61ec0a</vt:lpwstr>
  </property>
</Properties>
</file>